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Default="00E97402">
      <w:pPr>
        <w:pStyle w:val="Text"/>
        <w:ind w:firstLine="0"/>
        <w:rPr>
          <w:sz w:val="18"/>
          <w:szCs w:val="18"/>
        </w:rPr>
      </w:pPr>
      <w:r>
        <w:rPr>
          <w:sz w:val="18"/>
          <w:szCs w:val="18"/>
        </w:rPr>
        <w:footnoteReference w:customMarkFollows="1" w:id="1"/>
        <w:sym w:font="Symbol" w:char="F020"/>
      </w:r>
    </w:p>
    <w:p w:rsidR="00E97402" w:rsidRPr="0097318D" w:rsidRDefault="0097318D">
      <w:pPr>
        <w:pStyle w:val="Title"/>
        <w:framePr w:wrap="notBeside"/>
      </w:pPr>
      <w:r>
        <w:t>ENG 7854 Design Project Final Report Webcam Whiteboard</w:t>
      </w:r>
    </w:p>
    <w:p w:rsidR="00E97402" w:rsidRDefault="0097318D">
      <w:pPr>
        <w:pStyle w:val="Authors"/>
        <w:framePr w:wrap="notBeside"/>
      </w:pPr>
      <w:r>
        <w:t>Michael Paul Noseworthy (200620524), Mitc</w:t>
      </w:r>
      <w:r w:rsidR="00C70E72">
        <w:t>hell Charles Chaulk (200633006)</w:t>
      </w:r>
      <w:r w:rsidR="00E97402">
        <w:t xml:space="preserve">, </w:t>
      </w:r>
      <w:r>
        <w:rPr>
          <w:i/>
        </w:rPr>
        <w:t xml:space="preserve">Student </w:t>
      </w:r>
      <w:r w:rsidR="00E97402">
        <w:rPr>
          <w:rStyle w:val="MemberType"/>
        </w:rPr>
        <w:t>Member</w:t>
      </w:r>
      <w:r>
        <w:rPr>
          <w:rStyle w:val="MemberType"/>
        </w:rPr>
        <w:t>s</w:t>
      </w:r>
      <w:r w:rsidR="00E97402">
        <w:rPr>
          <w:rStyle w:val="MemberType"/>
        </w:rPr>
        <w:t>, IEEE</w:t>
      </w:r>
    </w:p>
    <w:p w:rsidR="00E97402" w:rsidRDefault="00E97402">
      <w:pPr>
        <w:pStyle w:val="Abstract"/>
      </w:pPr>
      <w:r>
        <w:rPr>
          <w:i/>
          <w:iCs/>
        </w:rPr>
        <w:t>Abstract</w:t>
      </w:r>
      <w:r>
        <w:t>—</w:t>
      </w:r>
      <w:r w:rsidR="0097318D">
        <w:t xml:space="preserve">This paper describes the design of Webcam </w:t>
      </w:r>
      <w:r w:rsidR="0083648F">
        <w:t>Whiteboard;</w:t>
      </w:r>
      <w:r w:rsidR="0097318D">
        <w:t xml:space="preserve"> an application</w:t>
      </w:r>
      <w:r w:rsidR="0083648F">
        <w:t xml:space="preserve"> developed using techniques learned in ENG 7854 – Industrial Machine Vision, which uses laptop webcams to perform drawing operations on a virtual canvas. </w:t>
      </w:r>
    </w:p>
    <w:p w:rsidR="00E97402" w:rsidRDefault="00E97402"/>
    <w:p w:rsidR="00E97402" w:rsidRDefault="00E97402">
      <w:pPr>
        <w:pStyle w:val="IndexTerms"/>
      </w:pPr>
      <w:bookmarkStart w:id="0" w:name="PointTmp"/>
      <w:r>
        <w:rPr>
          <w:i/>
          <w:iCs/>
        </w:rPr>
        <w:t>Index Terms</w:t>
      </w:r>
      <w:r>
        <w:t>—</w:t>
      </w:r>
      <w:r w:rsidR="0083648F" w:rsidRPr="0083648F">
        <w:t>Digital cameras</w:t>
      </w:r>
      <w:r w:rsidR="0083648F">
        <w:t xml:space="preserve">, </w:t>
      </w:r>
      <w:r w:rsidR="0083648F" w:rsidRPr="0083648F">
        <w:t>Image motion analysis</w:t>
      </w:r>
      <w:r w:rsidR="00C70E72">
        <w:t xml:space="preserve">, </w:t>
      </w:r>
      <w:r w:rsidR="00C70E72" w:rsidRPr="00C70E72">
        <w:t>Object detection</w:t>
      </w:r>
      <w:r w:rsidR="00C70E72">
        <w:t xml:space="preserve">, </w:t>
      </w:r>
      <w:r w:rsidR="00C70E72" w:rsidRPr="00C70E72">
        <w:t>Computer graphic</w:t>
      </w:r>
      <w:r w:rsidR="00C70E72">
        <w:t>.</w:t>
      </w:r>
    </w:p>
    <w:p w:rsidR="00E97402" w:rsidRDefault="00E97402"/>
    <w:bookmarkEnd w:id="0"/>
    <w:p w:rsidR="00E97402" w:rsidRDefault="00E97402">
      <w:pPr>
        <w:pStyle w:val="Heading1"/>
      </w:pPr>
      <w:r>
        <w:t>I</w:t>
      </w:r>
      <w:r>
        <w:rPr>
          <w:sz w:val="16"/>
          <w:szCs w:val="16"/>
        </w:rPr>
        <w:t>NTRODUCTION</w:t>
      </w:r>
    </w:p>
    <w:p w:rsidR="00E97402" w:rsidRDefault="00C70E7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090FD2" w:rsidRDefault="00E97402" w:rsidP="00090FD2">
      <w:pPr>
        <w:pStyle w:val="Text"/>
        <w:ind w:firstLine="0"/>
      </w:pPr>
      <w:r>
        <w:rPr>
          <w:smallCaps/>
        </w:rPr>
        <w:t>HIS</w:t>
      </w:r>
      <w:r>
        <w:t xml:space="preserve"> </w:t>
      </w:r>
      <w:r w:rsidR="00090FD2">
        <w:t>document describes Webcam Whiteboard,</w:t>
      </w:r>
      <w:r w:rsidR="00C70E72">
        <w:t xml:space="preserve"> a particular application of industrial machine vision technology using laptops equipped with</w:t>
      </w:r>
      <w:r w:rsidR="003C0A95">
        <w:t xml:space="preserve"> webcams. This project used MacBook Pro</w:t>
      </w:r>
      <w:r w:rsidR="00C70E72">
        <w:t>s</w:t>
      </w:r>
      <w:r w:rsidR="003C0A95">
        <w:t xml:space="preserve"> running MATLAB equipped with iSight cameras to perform </w:t>
      </w:r>
      <w:r w:rsidR="00090FD2">
        <w:t>image subtraction, image filtering, image thresholding, object recognition, and data plotting operations. Webcam Whiteboard tracks the location of red, green, or blue whiteboard markers. Depending on the distance of the marker from the webcam</w:t>
      </w:r>
      <w:r w:rsidR="00A50445">
        <w:t xml:space="preserve"> and the marker</w:t>
      </w:r>
      <w:r w:rsidR="00186D60">
        <w:t>’</w:t>
      </w:r>
      <w:r w:rsidR="00A50445">
        <w:t>s position</w:t>
      </w:r>
      <w:r w:rsidR="00090FD2">
        <w:t xml:space="preserve">, Webcam Whiteboard will draw coloured lines based on the colour of the marker </w:t>
      </w:r>
      <w:r w:rsidR="00A50445">
        <w:t>on a virtual canvas.</w:t>
      </w:r>
    </w:p>
    <w:p w:rsidR="00E97402" w:rsidRDefault="00527987" w:rsidP="00527987">
      <w:pPr>
        <w:pStyle w:val="Text"/>
        <w:ind w:firstLine="0"/>
      </w:pPr>
      <w:r>
        <w:tab/>
        <w:t>This application may</w:t>
      </w:r>
      <w:r w:rsidR="00A50445">
        <w:t xml:space="preserve"> be used to inexpensively bring whiteboard functionality to users in situations where whiteboards are impractical. For example, </w:t>
      </w:r>
      <w:r>
        <w:t>a user may use Webcam Whiteboard to quickly draw a diagram while seated on an airplane or train. Webcam Whiteboard also supports the saving of images for later review; this functionality is impossible when using traditional whiteboards, as they must be erased once they become full.</w:t>
      </w:r>
    </w:p>
    <w:p w:rsidR="00E97402" w:rsidRDefault="00E64FEF">
      <w:pPr>
        <w:pStyle w:val="Heading1"/>
      </w:pPr>
      <w:r>
        <w:rPr>
          <w:noProof/>
        </w:rPr>
        <mc:AlternateContent>
          <mc:Choice Requires="wps">
            <w:drawing>
              <wp:anchor distT="0" distB="0" distL="114300" distR="114300" simplePos="0" relativeHeight="251658240" behindDoc="0" locked="0" layoutInCell="1" allowOverlap="1">
                <wp:simplePos x="0" y="0"/>
                <wp:positionH relativeFrom="margin">
                  <wp:posOffset>3381375</wp:posOffset>
                </wp:positionH>
                <wp:positionV relativeFrom="margin">
                  <wp:posOffset>6334760</wp:posOffset>
                </wp:positionV>
                <wp:extent cx="3154680" cy="22860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286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148A" w:rsidRDefault="00E64FEF">
                            <w:pPr>
                              <w:pStyle w:val="FootnoteText"/>
                              <w:ind w:firstLine="0"/>
                            </w:pPr>
                            <w:r>
                              <w:rPr>
                                <w:noProof/>
                                <w:sz w:val="20"/>
                                <w:szCs w:val="20"/>
                              </w:rPr>
                              <w:drawing>
                                <wp:inline distT="0" distB="0" distL="0" distR="0">
                                  <wp:extent cx="3143885" cy="1746885"/>
                                  <wp:effectExtent l="0" t="0" r="5715" b="5715"/>
                                  <wp:docPr id="9" name="Picture 9"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885" cy="1746885"/>
                                          </a:xfrm>
                                          <a:prstGeom prst="rect">
                                            <a:avLst/>
                                          </a:prstGeom>
                                          <a:noFill/>
                                          <a:ln>
                                            <a:noFill/>
                                          </a:ln>
                                        </pic:spPr>
                                      </pic:pic>
                                    </a:graphicData>
                                  </a:graphic>
                                </wp:inline>
                              </w:drawing>
                            </w:r>
                          </w:p>
                          <w:p w:rsidR="0066148A" w:rsidRDefault="0066148A">
                            <w:pPr>
                              <w:pStyle w:val="FootnoteText"/>
                              <w:ind w:firstLine="0"/>
                            </w:pPr>
                            <w:r>
                              <w:t>Fig. 1.  Results from motion tracking through successive image differencing. Notice the index finger prominently outlined in the foreground left of the image, also notice the noise introduced from the user shifting in his chair.</w:t>
                            </w:r>
                          </w:p>
                          <w:p w:rsidR="0066148A" w:rsidRDefault="0066148A">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266.25pt;margin-top:498.8pt;width:248.4pt;height:180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" stroked="f">
                <v:textbox inset="0,0,0,0">
                  <w:txbxContent>
                    <w:p w:rsidR="0066148A" w:rsidRDefault="00E64FEF">
                      <w:pPr>
                        <w:pStyle w:val="FootnoteText"/>
                        <w:ind w:firstLine="0"/>
                      </w:pPr>
                      <w:r>
                        <w:rPr>
                          <w:noProof/>
                          <w:sz w:val="20"/>
                          <w:szCs w:val="20"/>
                        </w:rPr>
                        <w:drawing>
                          <wp:inline distT="0" distB="0" distL="0" distR="0">
                            <wp:extent cx="3143885" cy="1746885"/>
                            <wp:effectExtent l="0" t="0" r="5715" b="5715"/>
                            <wp:docPr id="9" name="Picture 9"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885" cy="1746885"/>
                                    </a:xfrm>
                                    <a:prstGeom prst="rect">
                                      <a:avLst/>
                                    </a:prstGeom>
                                    <a:noFill/>
                                    <a:ln>
                                      <a:noFill/>
                                    </a:ln>
                                  </pic:spPr>
                                </pic:pic>
                              </a:graphicData>
                            </a:graphic>
                          </wp:inline>
                        </w:drawing>
                      </w:r>
                    </w:p>
                    <w:p w:rsidR="0066148A" w:rsidRDefault="0066148A">
                      <w:pPr>
                        <w:pStyle w:val="FootnoteText"/>
                        <w:ind w:firstLine="0"/>
                      </w:pPr>
                      <w:r>
                        <w:t>Fig. 1.  Results from motion tracking through successive image differencing. Notice the index finger prominently outlined in the foreground left of the image, also notice the noise introduced from the user shifting in his chair.</w:t>
                      </w:r>
                    </w:p>
                    <w:p w:rsidR="0066148A" w:rsidRDefault="0066148A">
                      <w:pPr>
                        <w:pStyle w:val="FootnoteText"/>
                        <w:ind w:firstLine="0"/>
                      </w:pPr>
                      <w:r>
                        <w:t xml:space="preserve"> </w:t>
                      </w:r>
                    </w:p>
                  </w:txbxContent>
                </v:textbox>
                <w10:wrap type="square" anchorx="margin" anchory="margin"/>
              </v:shape>
            </w:pict>
          </mc:Fallback>
        </mc:AlternateContent>
      </w:r>
      <w:r w:rsidR="00527987">
        <w:t>Initial Project Proposal</w:t>
      </w:r>
    </w:p>
    <w:p w:rsidR="00E97402" w:rsidRDefault="00527987">
      <w:pPr>
        <w:pStyle w:val="Heading2"/>
      </w:pPr>
      <w:r>
        <w:t>Concept Stage</w:t>
      </w:r>
    </w:p>
    <w:p w:rsidR="00BF4499" w:rsidRDefault="00527987" w:rsidP="00527987">
      <w:pPr>
        <w:pStyle w:val="Text"/>
      </w:pPr>
      <w:r>
        <w:t>At the beginning of the Spring 2011 semester we were challenged to conceive of and implement a realisti</w:t>
      </w:r>
      <w:r w:rsidR="005320A5">
        <w:t xml:space="preserve">c application of machine vision </w:t>
      </w:r>
      <w:r>
        <w:t xml:space="preserve">related to industrial inspection, grading, tracking, object recognition, </w:t>
      </w:r>
      <w:r w:rsidR="005320A5">
        <w:t>metrology or robotics.</w:t>
      </w:r>
      <w:r w:rsidR="00F53E6F">
        <w:t xml:space="preserve"> A number of potential projects were considered but eventually we settled on the development of an object tracking application. We decided that a virtual whiteboard application would be a challenging and novel application with real world applicability.</w:t>
      </w:r>
    </w:p>
    <w:p w:rsidR="00E97402" w:rsidRDefault="00F53E6F" w:rsidP="00527987">
      <w:pPr>
        <w:pStyle w:val="Text"/>
      </w:pPr>
      <w:r>
        <w:t xml:space="preserve">It was determined that whiteboards are large, cumbersome, and relatively expensive. However, whiteboards are an extremely effective means of conveying ideas to others </w:t>
      </w:r>
      <w:r w:rsidR="00BF4499">
        <w:t>using</w:t>
      </w:r>
      <w:r>
        <w:t xml:space="preserve"> diagrams and figures.</w:t>
      </w:r>
      <w:r w:rsidR="00BF4499">
        <w:t xml:space="preserve"> We proposed to develop an application that would allow users to take advantage of the functionality of webcams while only being equipped with a webcam and a laptop.</w:t>
      </w:r>
    </w:p>
    <w:p w:rsidR="00BF4499" w:rsidRDefault="00BF4499" w:rsidP="00527987">
      <w:pPr>
        <w:pStyle w:val="Text"/>
      </w:pPr>
      <w:r>
        <w:t>The initial proposal described a system that would use</w:t>
      </w:r>
      <w:r w:rsidR="00186D60">
        <w:t xml:space="preserve"> a webcam and a laptop to track a user’s hands to create and edit virtual whiteboard drawings using hand gestures.</w:t>
      </w:r>
    </w:p>
    <w:p w:rsidR="00E97402" w:rsidRDefault="00BF4499">
      <w:pPr>
        <w:pStyle w:val="Heading2"/>
      </w:pPr>
      <w:r>
        <w:t>Initial Design Stage</w:t>
      </w:r>
    </w:p>
    <w:p w:rsidR="00A91E49" w:rsidRDefault="00A966C8" w:rsidP="00A91E49">
      <w:pPr>
        <w:ind w:firstLine="284"/>
      </w:pPr>
      <w:r>
        <w:t>Motion tracking, background subtraction, as well as various colour trackin</w:t>
      </w:r>
      <w:r w:rsidR="006825B8">
        <w:t>g techniques were considered as</w:t>
      </w:r>
      <w:r>
        <w:t xml:space="preserve"> potential solutions to track the user’s hands.</w:t>
      </w:r>
    </w:p>
    <w:p w:rsidR="001230CD" w:rsidRDefault="00A966C8" w:rsidP="00116C7B">
      <w:pPr>
        <w:ind w:firstLine="284"/>
      </w:pPr>
      <w:r>
        <w:t>The first technique attempted was motion tracking. Motion tracking performed a difference operation on two successive frames. The result of this operation was an image which only contained objects that moved position every frame. This method was fast, and worked well</w:t>
      </w:r>
      <w:r w:rsidR="001230CD">
        <w:t xml:space="preserve"> when static single colour backgrounds were used, but when used on a laptop where the webcam is pointed toward the user, significant noise was introduced by the user shifting in their chair or from slight movement in the background.</w:t>
      </w:r>
      <w:r w:rsidR="00116C7B">
        <w:t xml:space="preserve"> This technique was also unsuitable in the case of quick movement. Blur greatly </w:t>
      </w:r>
      <w:r w:rsidR="00116C7B">
        <w:lastRenderedPageBreak/>
        <w:t>decreased the effectiveness of the image differencing technique.</w:t>
      </w:r>
      <w:r w:rsidR="00251D0C">
        <w:t xml:space="preserve"> Successive image differencing was also limited in that the object recognition relied on movement. If the user stopped moving their finger, the object was lost.</w:t>
      </w:r>
    </w:p>
    <w:p w:rsidR="00116C7B" w:rsidRDefault="00116C7B" w:rsidP="00116C7B">
      <w:pPr>
        <w:ind w:firstLine="284"/>
      </w:pPr>
      <w:r>
        <w:t xml:space="preserve">Another solution that was tested was an attempt at background subtraction. This technique is similar to successive image differencing, however rather than subtracting two successive images, an initial clean background shot </w:t>
      </w:r>
      <w:r w:rsidR="00251D0C">
        <w:t xml:space="preserve">is </w:t>
      </w:r>
      <w:r>
        <w:t>su</w:t>
      </w:r>
      <w:r w:rsidR="00C1108C">
        <w:t xml:space="preserve">btracted from each successive </w:t>
      </w:r>
      <w:r>
        <w:t>frame.</w:t>
      </w:r>
      <w:r w:rsidR="00186F0B">
        <w:t xml:space="preserve"> The results from the background subtraction technique were comparable to those obtained from successive image differencing. Noise was generated whenever the camera was displaced, the user moved their position in front of the camera, or if there was any movement in the background. The only advantage this method posed over successive image differentiation was that when the user’s finger stopped moving, the object was not lost.</w:t>
      </w:r>
    </w:p>
    <w:p w:rsidR="004E2CF2" w:rsidRDefault="008F42DF" w:rsidP="00116C7B">
      <w:pPr>
        <w:ind w:firstLine="284"/>
      </w:pPr>
      <w:r>
        <w:t>The final method of object tracking attempted was colour based tracking. Using a captured image of a finger, an average colour value for human (Caucasian) skin was calculated. Using the red, green, and blue channels of this calculated va</w:t>
      </w:r>
      <w:r w:rsidR="00985DA5">
        <w:t>lue, only pixels coming within 10</w:t>
      </w:r>
      <w:r>
        <w:t>% of this value w</w:t>
      </w:r>
      <w:r w:rsidR="009920E3">
        <w:t xml:space="preserve">ere isolated. </w:t>
      </w:r>
    </w:p>
    <w:p w:rsidR="008F42DF" w:rsidRPr="00A91E49" w:rsidRDefault="004F7267" w:rsidP="00116C7B">
      <w:pPr>
        <w:ind w:firstLine="284"/>
      </w:pPr>
      <w:r>
        <w:t>Using this technique resulted in a thresholded image where skin tones were highlighted but shadowing and background objects greatly reduce the effectiveness of the technique.</w:t>
      </w:r>
      <w:r w:rsidR="006825B8">
        <w:t xml:space="preserve"> In addition to the ineffectiveness of this technique to isolate the hands in the image, it was computationally expensive when </w:t>
      </w:r>
      <w:r w:rsidR="006825B8">
        <w:lastRenderedPageBreak/>
        <w:t>being performed in MATLAB, slowing down drawing to an unacceptable rate.</w:t>
      </w:r>
    </w:p>
    <w:p w:rsidR="00A91E49" w:rsidRDefault="00186D60" w:rsidP="00A91E49">
      <w:pPr>
        <w:pStyle w:val="Text"/>
      </w:pPr>
      <w:r>
        <w:t xml:space="preserve">After researching </w:t>
      </w:r>
      <w:r w:rsidR="006825B8">
        <w:t>and experimenting with a number of different techniques for tracking user’s hands, it was determined that there didn’t exist a simple, effective and computationally efficient method of isolating user’s hands within a captured image.</w:t>
      </w:r>
    </w:p>
    <w:p w:rsidR="00E97402" w:rsidRDefault="00E64FEF" w:rsidP="004E2CF2">
      <w:pPr>
        <w:pStyle w:val="Text"/>
      </w:pPr>
      <w:r>
        <w:rPr>
          <w:noProof/>
        </w:rPr>
        <mc:AlternateContent>
          <mc:Choice Requires="wps">
            <w:drawing>
              <wp:anchor distT="0" distB="0" distL="114300" distR="114300" simplePos="0" relativeHeight="251659264" behindDoc="0" locked="0" layoutInCell="1" allowOverlap="1">
                <wp:simplePos x="0" y="0"/>
                <wp:positionH relativeFrom="margin">
                  <wp:posOffset>-123825</wp:posOffset>
                </wp:positionH>
                <wp:positionV relativeFrom="margin">
                  <wp:posOffset>1381760</wp:posOffset>
                </wp:positionV>
                <wp:extent cx="3154680" cy="2286000"/>
                <wp:effectExtent l="0" t="0" r="0" b="0"/>
                <wp:wrapThrough wrapText="bothSides">
                  <wp:wrapPolygon edited="0">
                    <wp:start x="-65" y="0"/>
                    <wp:lineTo x="-65" y="21420"/>
                    <wp:lineTo x="21600" y="21420"/>
                    <wp:lineTo x="21600" y="0"/>
                    <wp:lineTo x="-65" y="0"/>
                  </wp:wrapPolygon>
                </wp:wrapThrough>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286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148A" w:rsidRDefault="00E64FEF" w:rsidP="00C1108C">
                            <w:pPr>
                              <w:pStyle w:val="FootnoteText"/>
                              <w:ind w:firstLine="0"/>
                            </w:pPr>
                            <w:r>
                              <w:rPr>
                                <w:noProof/>
                              </w:rPr>
                              <w:drawing>
                                <wp:inline distT="0" distB="0" distL="0" distR="0">
                                  <wp:extent cx="3143885" cy="1746885"/>
                                  <wp:effectExtent l="0" t="0" r="5715" b="5715"/>
                                  <wp:docPr id="21" name="Picture 21" descr="bg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gD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885" cy="1746885"/>
                                          </a:xfrm>
                                          <a:prstGeom prst="rect">
                                            <a:avLst/>
                                          </a:prstGeom>
                                          <a:noFill/>
                                          <a:ln>
                                            <a:noFill/>
                                          </a:ln>
                                        </pic:spPr>
                                      </pic:pic>
                                    </a:graphicData>
                                  </a:graphic>
                                </wp:inline>
                              </w:drawing>
                            </w:r>
                          </w:p>
                          <w:p w:rsidR="0066148A" w:rsidRDefault="0066148A" w:rsidP="00C1108C">
                            <w:pPr>
                              <w:pStyle w:val="FootnoteText"/>
                              <w:ind w:firstLine="0"/>
                            </w:pPr>
                            <w:r>
                              <w:t xml:space="preserve">Fig. 2 Resultant image from background subtraction. Notice raised index finger in the foreground left of the image. See also the noise resulting from camera displacement or movement in the background of the image.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9.7pt;margin-top:108.8pt;width:248.4pt;height:18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" stroked="f">
                <v:textbox inset="0,0,0,0">
                  <w:txbxContent>
                    <w:p w:rsidR="0066148A" w:rsidRDefault="00E64FEF" w:rsidP="00C1108C">
                      <w:pPr>
                        <w:pStyle w:val="FootnoteText"/>
                        <w:ind w:firstLine="0"/>
                      </w:pPr>
                      <w:r>
                        <w:rPr>
                          <w:noProof/>
                        </w:rPr>
                        <w:drawing>
                          <wp:inline distT="0" distB="0" distL="0" distR="0">
                            <wp:extent cx="3143885" cy="1746885"/>
                            <wp:effectExtent l="0" t="0" r="5715" b="5715"/>
                            <wp:docPr id="21" name="Picture 21" descr="bg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gD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885" cy="1746885"/>
                                    </a:xfrm>
                                    <a:prstGeom prst="rect">
                                      <a:avLst/>
                                    </a:prstGeom>
                                    <a:noFill/>
                                    <a:ln>
                                      <a:noFill/>
                                    </a:ln>
                                  </pic:spPr>
                                </pic:pic>
                              </a:graphicData>
                            </a:graphic>
                          </wp:inline>
                        </w:drawing>
                      </w:r>
                    </w:p>
                    <w:p w:rsidR="0066148A" w:rsidRDefault="0066148A" w:rsidP="00C1108C">
                      <w:pPr>
                        <w:pStyle w:val="FootnoteText"/>
                        <w:ind w:firstLine="0"/>
                      </w:pPr>
                      <w:r>
                        <w:t xml:space="preserve">Fig. 2 Resultant image from background subtraction. Notice raised index finger in the foreground left of the image. See also the noise resulting from camera displacement or movement in the background of the image. </w:t>
                      </w:r>
                    </w:p>
                  </w:txbxContent>
                </v:textbox>
                <w10:wrap type="through" anchorx="margin" anchory="margin"/>
              </v:shape>
            </w:pict>
          </mc:Fallback>
        </mc:AlternateContent>
      </w:r>
      <w:r w:rsidR="006825B8">
        <w:t>To solve this problem we decided to modify the scope of our project to include the tracking of specifically coloured objects, and to use these objects for drawing on the virtual whiteboard. It was found that red, green, and blue whiteboard markers were convenient for this purpose.</w:t>
      </w:r>
      <w:r w:rsidR="0066148A">
        <w:t xml:space="preserve"> The markers also worked as excellent pointers for increasing immersion within the application since users were familiar with drawing using a whiteboard marker.</w:t>
      </w:r>
    </w:p>
    <w:p w:rsidR="004E2CF2" w:rsidRPr="004E2CF2" w:rsidRDefault="004E2CF2" w:rsidP="004E2CF2">
      <w:pPr>
        <w:pStyle w:val="Heading1"/>
      </w:pPr>
      <w:r>
        <w:t>Final Design Scope</w:t>
      </w:r>
    </w:p>
    <w:p w:rsidR="00E97402" w:rsidRDefault="00E97402">
      <w:pPr>
        <w:pStyle w:val="Text"/>
      </w:pPr>
      <w:bookmarkStart w:id="1" w:name="_GoBack"/>
      <w:bookmarkEnd w:id="1"/>
    </w:p>
    <w:p w:rsidR="00E97402" w:rsidRDefault="00E97402">
      <w:pPr>
        <w:pStyle w:val="Heading1"/>
      </w:pPr>
      <w:r>
        <w:t>Units</w:t>
      </w:r>
    </w:p>
    <w:p w:rsidR="00E97402" w:rsidRDefault="00E97402">
      <w:pPr>
        <w:pStyle w:val="Text"/>
      </w:pPr>
      <w:r>
        <w:t xml:space="preserve">Use either SI (MKS) or CGS as primary units. (SI units are strongly encouraged.) English units may be used as secondary units (in parentheses). </w:t>
      </w:r>
      <w:r>
        <w:rPr>
          <w:b/>
          <w:bCs/>
        </w:rPr>
        <w:t>This applies to papers in data storage.</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E97402" w:rsidRDefault="00E64FEF">
      <w:pPr>
        <w:pStyle w:val="Text"/>
      </w:pPr>
      <w:r>
        <w:rPr>
          <w:noProof/>
        </w:rPr>
        <mc:AlternateContent>
          <mc:Choice Requires="wps">
            <w:drawing>
              <wp:anchor distT="0" distB="0" distL="114300" distR="114300" simplePos="0" relativeHeight="251660288" behindDoc="0" locked="0" layoutInCell="1" allowOverlap="1">
                <wp:simplePos x="0" y="0"/>
                <wp:positionH relativeFrom="margin">
                  <wp:posOffset>-47625</wp:posOffset>
                </wp:positionH>
                <wp:positionV relativeFrom="margin">
                  <wp:posOffset>5572760</wp:posOffset>
                </wp:positionV>
                <wp:extent cx="3154680" cy="2209800"/>
                <wp:effectExtent l="0" t="0" r="0" b="0"/>
                <wp:wrapThrough wrapText="bothSides">
                  <wp:wrapPolygon edited="0">
                    <wp:start x="-65" y="0"/>
                    <wp:lineTo x="-65" y="21420"/>
                    <wp:lineTo x="21600" y="21420"/>
                    <wp:lineTo x="21600" y="0"/>
                    <wp:lineTo x="-65" y="0"/>
                  </wp:wrapPolygon>
                </wp:wrapThrough>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209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148A" w:rsidRDefault="00E64FEF" w:rsidP="00985DA5">
                            <w:pPr>
                              <w:pStyle w:val="FootnoteText"/>
                              <w:ind w:firstLine="0"/>
                            </w:pPr>
                            <w:r>
                              <w:rPr>
                                <w:noProof/>
                              </w:rPr>
                              <w:drawing>
                                <wp:inline distT="0" distB="0" distL="0" distR="0">
                                  <wp:extent cx="3143885" cy="1746885"/>
                                  <wp:effectExtent l="0" t="0" r="5715" b="5715"/>
                                  <wp:docPr id="46" name="Picture 46" descr="skin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kinTra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885" cy="1746885"/>
                                          </a:xfrm>
                                          <a:prstGeom prst="rect">
                                            <a:avLst/>
                                          </a:prstGeom>
                                          <a:noFill/>
                                          <a:ln>
                                            <a:noFill/>
                                          </a:ln>
                                        </pic:spPr>
                                      </pic:pic>
                                    </a:graphicData>
                                  </a:graphic>
                                </wp:inline>
                              </w:drawing>
                            </w:r>
                          </w:p>
                          <w:p w:rsidR="0066148A" w:rsidRDefault="0066148A" w:rsidP="00985DA5">
                            <w:pPr>
                              <w:pStyle w:val="FootnoteText"/>
                              <w:ind w:firstLine="0"/>
                            </w:pPr>
                            <w:r>
                              <w:t xml:space="preserve">Fig. 3 Resultant image from skin tone isolation. Notice how the shadows in the image greatly reduce the effectiveness of the filtering, also notice how there is a great amount of noise in the background.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left:0;text-align:left;margin-left:-3.7pt;margin-top:438.8pt;width:248.4pt;height:17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" stroked="f">
                <v:textbox inset="0,0,0,0">
                  <w:txbxContent>
                    <w:p w:rsidR="0066148A" w:rsidRDefault="00E64FEF" w:rsidP="00985DA5">
                      <w:pPr>
                        <w:pStyle w:val="FootnoteText"/>
                        <w:ind w:firstLine="0"/>
                      </w:pPr>
                      <w:r>
                        <w:rPr>
                          <w:noProof/>
                        </w:rPr>
                        <w:drawing>
                          <wp:inline distT="0" distB="0" distL="0" distR="0">
                            <wp:extent cx="3143885" cy="1746885"/>
                            <wp:effectExtent l="0" t="0" r="5715" b="5715"/>
                            <wp:docPr id="46" name="Picture 46" descr="skin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kinTra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885" cy="1746885"/>
                                    </a:xfrm>
                                    <a:prstGeom prst="rect">
                                      <a:avLst/>
                                    </a:prstGeom>
                                    <a:noFill/>
                                    <a:ln>
                                      <a:noFill/>
                                    </a:ln>
                                  </pic:spPr>
                                </pic:pic>
                              </a:graphicData>
                            </a:graphic>
                          </wp:inline>
                        </w:drawing>
                      </w:r>
                    </w:p>
                    <w:p w:rsidR="0066148A" w:rsidRDefault="0066148A" w:rsidP="00985DA5">
                      <w:pPr>
                        <w:pStyle w:val="FootnoteText"/>
                        <w:ind w:firstLine="0"/>
                      </w:pPr>
                      <w:r>
                        <w:t xml:space="preserve">Fig. 3 Resultant image from skin tone isolation. Notice how the shadows in the image greatly reduce the effectiveness of the filtering, also notice how there is a great amount of noise in the background. </w:t>
                      </w:r>
                    </w:p>
                  </w:txbxContent>
                </v:textbox>
                <w10:wrap type="through" anchorx="margin" anchory="margin"/>
              </v:shape>
            </w:pict>
          </mc:Fallback>
        </mc:AlternateContent>
      </w:r>
      <w:r w:rsidR="00E97402">
        <w:t xml:space="preserve">The SI unit for magnetic field strength </w:t>
      </w:r>
      <w:r w:rsidR="00E97402">
        <w:rPr>
          <w:i/>
          <w:iCs/>
        </w:rPr>
        <w:t>H</w:t>
      </w:r>
      <w:r w:rsidR="00E97402">
        <w:t xml:space="preserve"> is A/m. However, if you wish to use units of T, either refer to magnetic flux density </w:t>
      </w:r>
      <w:r w:rsidR="00E97402">
        <w:rPr>
          <w:i/>
          <w:iCs/>
        </w:rPr>
        <w:t>B</w:t>
      </w:r>
      <w:r w:rsidR="00E97402">
        <w:t xml:space="preserve"> or magnetic field strength symbolized as µ</w:t>
      </w:r>
      <w:r w:rsidR="00E97402">
        <w:rPr>
          <w:vertAlign w:val="subscript"/>
        </w:rPr>
        <w:t>0</w:t>
      </w:r>
      <w:r w:rsidR="00E97402">
        <w:rPr>
          <w:i/>
          <w:iCs/>
        </w:rPr>
        <w:t>H</w:t>
      </w:r>
      <w:r w:rsidR="00E97402">
        <w:t>. Use the center dot to separate compound units, e.g., “A·m</w:t>
      </w:r>
      <w:r w:rsidR="00E97402">
        <w:rPr>
          <w:vertAlign w:val="superscript"/>
        </w:rPr>
        <w:t>2</w:t>
      </w:r>
      <w:r w:rsidR="00E97402">
        <w:t>.”</w:t>
      </w:r>
    </w:p>
    <w:p w:rsidR="00E97402" w:rsidRDefault="00E97402">
      <w:pPr>
        <w:pStyle w:val="Text"/>
      </w:pPr>
    </w:p>
    <w:p w:rsidR="00E97402" w:rsidRDefault="00E97402">
      <w:pPr>
        <w:pStyle w:val="Heading1"/>
      </w:pPr>
      <w:r>
        <w:t>Helpful Hints</w:t>
      </w:r>
    </w:p>
    <w:p w:rsidR="00E97402" w:rsidRDefault="00E97402">
      <w:pPr>
        <w:pStyle w:val="Heading2"/>
      </w:pPr>
      <w:r>
        <w:t>Figures and Tables</w:t>
      </w:r>
    </w:p>
    <w:p w:rsidR="00E97402" w:rsidRDefault="00E97402">
      <w:pPr>
        <w:pStyle w:val="Text"/>
      </w:pPr>
      <w:r>
        <w:t xml:space="preserve">Because IEEE will do the final formatting of your paper, you do not need to position figures and tables at the top and bottom of each column. In fact, all figures, figure captions, and tables can be at the end of the paper. 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Pr>
          <w:b/>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rsidR="00DF2DDE" w:rsidRDefault="00E97402" w:rsidP="00DF2DDE">
      <w:pPr>
        <w:pStyle w:val="Text"/>
        <w:rPr>
          <w:b/>
        </w:rPr>
      </w:pPr>
      <w:r>
        <w:t xml:space="preserve">Color printing of figures is available, but is billed to the authors. Include a note with your final paper indicating that you request and will pay for color printing. </w:t>
      </w:r>
      <w:r w:rsidRPr="002E15D6">
        <w:rPr>
          <w:bCs/>
        </w:rPr>
        <w:t xml:space="preserve">Do not use color </w:t>
      </w:r>
      <w:r w:rsidRPr="002E15D6">
        <w:rPr>
          <w:bCs/>
        </w:rPr>
        <w:lastRenderedPageBreak/>
        <w:t>unless it is necessary for the proper interpretation of your figures.</w:t>
      </w:r>
      <w:r>
        <w:t xml:space="preserve"> If you want reprints of your color article, the reprint order should be submitted promptly. There is an additional </w:t>
      </w:r>
      <w:r w:rsidR="00144E72">
        <w:t xml:space="preserve">charge </w:t>
      </w:r>
      <w:r>
        <w:t xml:space="preserve">for color reprints. </w:t>
      </w:r>
      <w:r w:rsidRPr="002E15D6">
        <w:rPr>
          <w:b/>
        </w:rPr>
        <w:t>Please note that m</w:t>
      </w:r>
      <w:r w:rsidR="00DF2DDE">
        <w:rPr>
          <w:b/>
        </w:rPr>
        <w:t>any</w:t>
      </w:r>
      <w:r w:rsidRPr="002E15D6">
        <w:rPr>
          <w:b/>
        </w:rPr>
        <w:t xml:space="preserve"> </w:t>
      </w:r>
      <w:r>
        <w:rPr>
          <w:b/>
        </w:rPr>
        <w:t xml:space="preserve">IEEE </w:t>
      </w:r>
      <w:r w:rsidRPr="002E15D6">
        <w:rPr>
          <w:b/>
        </w:rPr>
        <w:t xml:space="preserve">journals now allow </w:t>
      </w:r>
      <w:r w:rsidR="00DF2DDE">
        <w:rPr>
          <w:b/>
        </w:rPr>
        <w:t>an</w:t>
      </w:r>
      <w:r w:rsidRPr="002E15D6">
        <w:rPr>
          <w:b/>
        </w:rPr>
        <w:t xml:space="preserve"> author to </w:t>
      </w:r>
      <w:r w:rsidR="00DF2DDE">
        <w:rPr>
          <w:b/>
        </w:rPr>
        <w:t>publish</w:t>
      </w:r>
      <w:r w:rsidRPr="002E15D6">
        <w:rPr>
          <w:b/>
        </w:rPr>
        <w:t xml:space="preserve"> color figures on Xplore and black and white figures in print.</w:t>
      </w:r>
      <w:r w:rsidR="00144E72">
        <w:rPr>
          <w:b/>
        </w:rPr>
        <w:t xml:space="preserve"> Contact your society representative f</w:t>
      </w:r>
      <w:r w:rsidR="00D758C6">
        <w:rPr>
          <w:b/>
        </w:rPr>
        <w:t>or</w:t>
      </w:r>
      <w:r w:rsidR="00144E72">
        <w:rPr>
          <w:b/>
        </w:rPr>
        <w:t xml:space="preserve"> specific requirements.</w:t>
      </w:r>
    </w:p>
    <w:p w:rsidR="00E97402" w:rsidRPr="00DF2DDE" w:rsidRDefault="00E97402" w:rsidP="00DF2DDE">
      <w:pPr>
        <w:pStyle w:val="Text"/>
        <w:rPr>
          <w:b/>
        </w:rPr>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(A</w:t>
      </w:r>
      <w:r>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5pt;height:5.65pt" o:ole="" fillcolor="window">
            <v:imagedata r:id="rId11" o:title=""/>
          </v:shape>
          <o:OLEObject Type="Embed" ProgID="Equation.3" ShapeID="_x0000_i1026" DrawAspect="Content" ObjectID="_1246909208" r:id="rId12"/>
        </w:object>
      </w:r>
      <w:r>
        <w:t>m</w:t>
      </w:r>
      <w:r>
        <w:rPr>
          <w:vertAlign w:val="superscript"/>
        </w:rPr>
        <w:sym w:font="Symbol" w:char="F02D"/>
      </w:r>
      <w:r>
        <w:rPr>
          <w:vertAlign w:val="superscript"/>
        </w:rPr>
        <w:t>1</w:t>
      </w:r>
      <w:r>
        <w:t xml:space="preserve">),” not just “A/m.” Do not label axes with a ratio of quantities and units. For example, write “Temperature (K),” not “Temperature/K.” </w:t>
      </w:r>
    </w:p>
    <w:p w:rsidR="00E97402" w:rsidRDefault="00E97402">
      <w:pPr>
        <w:pStyle w:val="Text"/>
      </w:pPr>
      <w:r>
        <w:t>Multipliers can be especially confusing. Write “Magnetization (kA/m)” or “Magnetization (10</w:t>
      </w:r>
      <w:r>
        <w:rPr>
          <w:vertAlign w:val="superscript"/>
        </w:rPr>
        <w:t>3</w:t>
      </w:r>
      <w:r>
        <w:t xml:space="preserve"> A/m).” Do not write “Magnetization (A/m) </w:t>
      </w:r>
      <w:r>
        <w:sym w:font="Symbol" w:char="F0B4"/>
      </w:r>
      <w:r>
        <w:t xml:space="preserve"> 1000” because the reader would not know whether the top axis label in Fig. 1 meant 16000 A/m or 0.016 A/m. Figure labels should be legible, approximately 8 to 12 point type.</w:t>
      </w:r>
    </w:p>
    <w:p w:rsidR="00E97402" w:rsidRDefault="00E97402">
      <w:pPr>
        <w:pStyle w:val="Heading2"/>
      </w:pPr>
      <w:r>
        <w:t>References</w:t>
      </w:r>
    </w:p>
    <w:p w:rsidR="00E97402" w:rsidRDefault="00E97402">
      <w:pPr>
        <w:pStyle w:val="Text"/>
      </w:pPr>
      <w:r>
        <w:t xml:space="preserve">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 .” Please do not use automatic endnotes in </w:t>
      </w:r>
      <w:r>
        <w:rPr>
          <w:i/>
          <w:iCs/>
        </w:rPr>
        <w:t>Word</w:t>
      </w:r>
      <w:r>
        <w:t>, rather, type the reference list at the end of the paper using the “References” style.</w:t>
      </w:r>
    </w:p>
    <w:p w:rsidR="00E97402" w:rsidRDefault="00E97402">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E97402" w:rsidRDefault="00E97402">
      <w:pPr>
        <w:pStyle w:val="Text"/>
      </w:pPr>
      <w:r>
        <w:t>Please note that the references at the end of this document are in the preferred referencing style. Give all authors’ names; do not use “</w:t>
      </w:r>
      <w:r>
        <w:rPr>
          <w:i/>
          <w:iCs/>
        </w:rPr>
        <w:t>et al</w:t>
      </w:r>
      <w:r>
        <w:t xml:space="preserve">.” unless there are six authors or more. Use a space after authors’ initials. Papers that have not been published should be cited as “unpublished” [4]. </w:t>
      </w:r>
      <w:r w:rsidR="00D56935">
        <w:t xml:space="preserve">Papers that have been accepted for publication, but not yet specified for an issue should be cited as “to be published” [5]. </w:t>
      </w:r>
      <w:r>
        <w:t>Papers that have been submitted for publication should be cited as “submitted for publication” [</w:t>
      </w:r>
      <w:r w:rsidR="00D56935">
        <w:t>6</w:t>
      </w:r>
      <w:r>
        <w:t>]. Please give affiliations and addresses for private communications [7].</w:t>
      </w:r>
    </w:p>
    <w:p w:rsidR="00E97402" w:rsidRDefault="00E97402">
      <w:pPr>
        <w:pStyle w:val="Text"/>
        <w:ind w:firstLine="144"/>
      </w:pPr>
      <w:r>
        <w:t>Capitalize only the first word in a paper title, except for proper nouns and element symbols. For papers published in translation journals, please give the English citation first, followed by the original foreign-language citation [8].</w:t>
      </w:r>
    </w:p>
    <w:p w:rsidR="00E97402" w:rsidRDefault="00E97402">
      <w:pPr>
        <w:pStyle w:val="Heading2"/>
      </w:pPr>
      <w:r>
        <w:lastRenderedPageBreak/>
        <w:t>Abbreviations and Acronyms</w:t>
      </w:r>
    </w:p>
    <w:p w:rsidR="00E97402" w:rsidRDefault="00E97402">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402" w:rsidRDefault="00E97402">
      <w:pPr>
        <w:pStyle w:val="Heading2"/>
      </w:pPr>
      <w:r>
        <w:t>Equations</w:t>
      </w:r>
    </w:p>
    <w:p w:rsidR="00E97402" w:rsidRDefault="00E97402">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E97402" w:rsidRDefault="00E97402">
      <w:pPr>
        <w:pStyle w:val="Text"/>
      </w:pPr>
    </w:p>
    <w:p w:rsidR="00E97402" w:rsidRDefault="00E97402">
      <w:pPr>
        <w:pStyle w:val="Equation"/>
      </w:pPr>
      <w:r>
        <w:rPr>
          <w:position w:val="-50"/>
        </w:rPr>
        <w:object w:dxaOrig="4940" w:dyaOrig="1120">
          <v:shape id="_x0000_i1027" type="#_x0000_t75" style="width:224.9pt;height:46.1pt" o:ole="" fillcolor="window">
            <v:imagedata r:id="rId13" o:title=""/>
          </v:shape>
          <o:OLEObject Type="Embed" ProgID="Equation.3" ShapeID="_x0000_i1027" DrawAspect="Content" ObjectID="_1246909209" r:id="rId14"/>
        </w:object>
      </w:r>
      <w:r>
        <w:tab/>
        <w:t>(1)</w:t>
      </w:r>
    </w:p>
    <w:p w:rsidR="00E97402" w:rsidRDefault="00E97402"/>
    <w:p w:rsidR="00E97402" w:rsidRDefault="00E97402">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E97402" w:rsidRDefault="00E97402">
      <w:pPr>
        <w:pStyle w:val="Heading2"/>
      </w:pPr>
      <w:r>
        <w:t>Other Recommendations</w:t>
      </w:r>
    </w:p>
    <w:p w:rsidR="00E97402" w:rsidRDefault="00E97402">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402" w:rsidRDefault="00E97402">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The abbreviation for “seconds” is “s,” not “sec.” Do not mix complete spellings and abbreviations of units: use “Wb/m</w:t>
      </w:r>
      <w:r>
        <w:rPr>
          <w:vertAlign w:val="superscript"/>
        </w:rPr>
        <w:t>2</w:t>
      </w:r>
      <w:r>
        <w:t>” or “webers per square meter,” not “webers/m</w:t>
      </w:r>
      <w:r>
        <w:rPr>
          <w:vertAlign w:val="superscript"/>
        </w:rPr>
        <w:t>2</w:t>
      </w:r>
      <w:r>
        <w:t>.” When expressing a range of values, write “7 to 9” or “7-9,” not “7~9.”</w:t>
      </w:r>
    </w:p>
    <w:p w:rsidR="00E97402" w:rsidRDefault="00E97402">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402" w:rsidRDefault="00E97402">
      <w:pPr>
        <w:pStyle w:val="Text"/>
      </w:pPr>
      <w:r>
        <w:t xml:space="preserve">If you wish, you may write in the first person singular or plural and use the active voice (“I observed that ...” or “We observed that ...” instead of “It was observed that ...”). Remember to check spelling. If your native language is not </w:t>
      </w:r>
      <w:r>
        <w:lastRenderedPageBreak/>
        <w:t>English, please get a native English-speaking colleague to carefully proofread y</w:t>
      </w:r>
      <w:r w:rsidR="002434A1">
        <w:t>our paper.</w:t>
      </w:r>
    </w:p>
    <w:p w:rsidR="00E97402" w:rsidRDefault="00E97402">
      <w:pPr>
        <w:pStyle w:val="Heading1"/>
      </w:pPr>
      <w:r>
        <w:t>Some Common Mistakes</w:t>
      </w:r>
    </w:p>
    <w:p w:rsidR="00E97402" w:rsidRDefault="00E97402">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402" w:rsidRDefault="00E97402">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402" w:rsidRDefault="00E97402">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402" w:rsidRPr="00717AE1" w:rsidRDefault="00E97402">
      <w:pPr>
        <w:pStyle w:val="Text"/>
      </w:pPr>
      <w:r>
        <w:t xml:space="preserve">An excellent style manual and source of information for science writers is [9]. A general IEEE style guide and an </w:t>
      </w:r>
      <w:r>
        <w:rPr>
          <w:i/>
          <w:iCs/>
        </w:rPr>
        <w:t>Information for Authors</w:t>
      </w:r>
      <w:r>
        <w:rPr>
          <w:i/>
          <w:iCs/>
        </w:rPr>
        <w:t xml:space="preserve"> </w:t>
      </w:r>
      <w:r w:rsidRPr="00717AE1">
        <w:rPr>
          <w:iCs/>
        </w:rPr>
        <w:t>are both</w:t>
      </w:r>
      <w:r>
        <w:t xml:space="preserve"> available a</w:t>
      </w:r>
      <w:r>
        <w:t xml:space="preserve">t </w:t>
      </w:r>
      <w:hyperlink r:id="rId15" w:history="1">
        <w:r w:rsidRPr="00625E96">
          <w:rPr>
            <w:rStyle w:val="Hyperlink"/>
            <w:sz w:val="18"/>
          </w:rPr>
          <w:t>http://www.ieee.org/web/publications/authors/transjnl/index.html</w:t>
        </w:r>
      </w:hyperlink>
    </w:p>
    <w:p w:rsidR="00E97402" w:rsidRDefault="00E97402">
      <w:pPr>
        <w:pStyle w:val="Text"/>
        <w:ind w:firstLine="0"/>
      </w:pPr>
    </w:p>
    <w:p w:rsidR="00E97402" w:rsidRDefault="00E97402">
      <w:pPr>
        <w:pStyle w:val="Heading1"/>
      </w:pPr>
      <w:r>
        <w:t>Editorial Policy</w:t>
      </w:r>
    </w:p>
    <w:p w:rsidR="00E97402" w:rsidRDefault="00E97402">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IEEE T</w:t>
      </w:r>
      <w:r>
        <w:rPr>
          <w:sz w:val="16"/>
          <w:szCs w:val="16"/>
        </w:rPr>
        <w:t>RANSACTIONS</w:t>
      </w:r>
      <w:r>
        <w:t xml:space="preserve"> and J</w:t>
      </w:r>
      <w:r>
        <w:rPr>
          <w:sz w:val="16"/>
          <w:szCs w:val="16"/>
        </w:rPr>
        <w:t>OURNALS</w:t>
      </w:r>
      <w:r>
        <w:t xml:space="preserve"> strongly discourage courtesy authorship. It is the obligation of the authors to cite relevant prior work.</w:t>
      </w:r>
    </w:p>
    <w:p w:rsidR="00E97402" w:rsidRDefault="00E97402">
      <w:pPr>
        <w:pStyle w:val="Text"/>
      </w:pPr>
      <w:r>
        <w:t>The Transactions and Journals Department does not publish conference records or proceedings. The T</w:t>
      </w:r>
      <w:r>
        <w:rPr>
          <w:sz w:val="16"/>
          <w:szCs w:val="16"/>
        </w:rPr>
        <w:t>RANSACTIONS</w:t>
      </w:r>
      <w:r>
        <w:t xml:space="preserve"> does publish papers related to conferences that have been recommended for publication on the basis of peer review. As a matter of convenience and service to the technical community, these topical papers are collected and published in one issue of the</w:t>
      </w:r>
      <w:r>
        <w:rPr>
          <w:i/>
          <w:iCs/>
        </w:rPr>
        <w:t xml:space="preserve"> </w:t>
      </w:r>
      <w:r>
        <w:t>T</w:t>
      </w:r>
      <w:r>
        <w:rPr>
          <w:sz w:val="16"/>
          <w:szCs w:val="16"/>
        </w:rPr>
        <w:t>RANSACTIONS.</w:t>
      </w:r>
    </w:p>
    <w:p w:rsidR="00E97402" w:rsidRDefault="00E97402">
      <w:pPr>
        <w:pStyle w:val="Text"/>
      </w:pPr>
      <w:r>
        <w:lastRenderedPageBreak/>
        <w:t>At least two reviews are required for every paper submitted. For conference-related papers, the decision to accept or reject a paper is made by the conference editors and publications committee; the recommendations of the referees are advisory only. Undecipherable English is a valid reason for rejection. Authors of rejected papers may revise and resubmit them to the T</w:t>
      </w:r>
      <w:r>
        <w:rPr>
          <w:sz w:val="16"/>
          <w:szCs w:val="16"/>
        </w:rPr>
        <w:t>RANSACTIONS</w:t>
      </w:r>
      <w:r>
        <w:t xml:space="preserve"> as regular papers, whereupon they will be reviewed by two new referees.</w:t>
      </w:r>
    </w:p>
    <w:p w:rsidR="00E97402" w:rsidRDefault="00E97402">
      <w:pPr>
        <w:pStyle w:val="Text"/>
      </w:pPr>
    </w:p>
    <w:p w:rsidR="00E97402" w:rsidRDefault="00E97402">
      <w:pPr>
        <w:pStyle w:val="Heading1"/>
      </w:pPr>
      <w:r>
        <w:t>Publication Principles</w:t>
      </w:r>
    </w:p>
    <w:p w:rsidR="00E97402" w:rsidRDefault="00E97402">
      <w:pPr>
        <w:pStyle w:val="Text"/>
      </w:pPr>
      <w:r>
        <w:t>The contents of IEEE T</w:t>
      </w:r>
      <w:r>
        <w:rPr>
          <w:sz w:val="16"/>
          <w:szCs w:val="16"/>
        </w:rPr>
        <w:t xml:space="preserve">RANSACTIONS </w:t>
      </w:r>
      <w:r>
        <w:t>and J</w:t>
      </w:r>
      <w:r>
        <w:rPr>
          <w:sz w:val="16"/>
          <w:szCs w:val="16"/>
        </w:rPr>
        <w:t xml:space="preserve">OURNALS </w:t>
      </w:r>
      <w:r>
        <w:t>are peer-reviewed and archival. The T</w:t>
      </w:r>
      <w:r>
        <w:rPr>
          <w:sz w:val="16"/>
          <w:szCs w:val="16"/>
        </w:rPr>
        <w:t>RANSACTIONS</w:t>
      </w:r>
      <w:r>
        <w:t xml:space="preserve"> publishes scholarly articles of archival value as well as tutorial expositions and critical reviews of classical subjects and topics of current interest. </w:t>
      </w:r>
    </w:p>
    <w:p w:rsidR="00E97402" w:rsidRDefault="00E97402">
      <w:pPr>
        <w:pStyle w:val="Text"/>
      </w:pPr>
      <w:r>
        <w:t>Authors should consider the following points:</w:t>
      </w:r>
    </w:p>
    <w:p w:rsidR="00E97402" w:rsidRDefault="00E97402">
      <w:pPr>
        <w:pStyle w:val="Text"/>
        <w:numPr>
          <w:ilvl w:val="0"/>
          <w:numId w:val="18"/>
        </w:numPr>
      </w:pPr>
      <w:r>
        <w:t xml:space="preserve">Technical papers submitted for publication must advance the state of knowledge and must cite relevant prior work. </w:t>
      </w:r>
    </w:p>
    <w:p w:rsidR="00E97402" w:rsidRDefault="00E97402">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E97402" w:rsidRDefault="00E97402">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E97402" w:rsidRDefault="00E97402">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w:t>
      </w:r>
      <w:r w:rsidR="00625E96">
        <w:t>mation. For example, a specimen’</w:t>
      </w:r>
      <w:r>
        <w:t>s chemical composition need not be reported if the main purpose of a paper is to introduce a new measurement technique. Authors should expect to be challenged by reviewers if the results are not supported by adequate data and critical details.</w:t>
      </w:r>
    </w:p>
    <w:p w:rsidR="00E97402" w:rsidRDefault="00E97402">
      <w:pPr>
        <w:pStyle w:val="Text"/>
        <w:numPr>
          <w:ilvl w:val="0"/>
          <w:numId w:val="18"/>
        </w:numPr>
      </w:pPr>
      <w:r>
        <w:t>Papers that describe ongoing work or announce the latest technical achievement, which are suitable for presentation at a professional conference, may not be appropriate for publication in a T</w:t>
      </w:r>
      <w:r>
        <w:rPr>
          <w:sz w:val="16"/>
          <w:szCs w:val="16"/>
        </w:rPr>
        <w:t>RANSACTIONS</w:t>
      </w:r>
      <w:r>
        <w:t xml:space="preserve"> or J</w:t>
      </w:r>
      <w:r>
        <w:rPr>
          <w:sz w:val="16"/>
          <w:szCs w:val="16"/>
        </w:rPr>
        <w:t>OURNAL.</w:t>
      </w:r>
    </w:p>
    <w:p w:rsidR="00E97402" w:rsidRDefault="00E97402">
      <w:pPr>
        <w:pStyle w:val="Text"/>
        <w:ind w:firstLine="0"/>
      </w:pPr>
    </w:p>
    <w:p w:rsidR="00E97402" w:rsidRDefault="00E97402">
      <w:pPr>
        <w:pStyle w:val="Heading1"/>
      </w:pPr>
      <w:r>
        <w:t>Conclusion</w:t>
      </w:r>
    </w:p>
    <w:p w:rsidR="00E97402" w:rsidRDefault="00E97402">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pPr>
        <w:pStyle w:val="ReferenceHead"/>
      </w:pPr>
      <w:r>
        <w:t>Appendix</w:t>
      </w:r>
    </w:p>
    <w:p w:rsidR="00E97402" w:rsidRDefault="00E97402">
      <w:pPr>
        <w:pStyle w:val="Text"/>
      </w:pPr>
      <w:r>
        <w:t>Appendixes, if needed, appear before the acknowledgment.</w:t>
      </w:r>
    </w:p>
    <w:p w:rsidR="00E97402" w:rsidRDefault="00E97402">
      <w:pPr>
        <w:pStyle w:val="ReferenceHead"/>
      </w:pPr>
      <w:r>
        <w:lastRenderedPageBreak/>
        <w:t>Acknowledgment</w:t>
      </w:r>
    </w:p>
    <w:p w:rsidR="00E97402" w:rsidRDefault="00E97402">
      <w:pPr>
        <w:pStyle w:val="Text"/>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Pr>
          <w:b/>
          <w:bCs/>
        </w:rPr>
        <w:t>Sponsor and financial support acknowledgments are placed in the unnumbered footnote on the first page, not here.</w:t>
      </w:r>
    </w:p>
    <w:p w:rsidR="00E97402" w:rsidRDefault="00E97402">
      <w:pPr>
        <w:pStyle w:val="ReferenceHead"/>
      </w:pPr>
      <w:r>
        <w:t>References</w:t>
      </w:r>
    </w:p>
    <w:p w:rsidR="00184DD1" w:rsidRDefault="00184DD1">
      <w:pPr>
        <w:numPr>
          <w:ilvl w:val="0"/>
          <w:numId w:val="19"/>
        </w:numPr>
        <w:rPr>
          <w:sz w:val="16"/>
          <w:szCs w:val="16"/>
        </w:rPr>
      </w:pPr>
      <w:hyperlink r:id="rId16" w:history="1">
        <w:r w:rsidRPr="0016325D">
          <w:rPr>
            <w:rStyle w:val="Hyperlink"/>
            <w:sz w:val="16"/>
            <w:szCs w:val="16"/>
          </w:rPr>
          <w:t>http://www.cs.toronto.edu/~smalik/downloads/2503_project_report.pdf</w:t>
        </w:r>
      </w:hyperlink>
    </w:p>
    <w:p w:rsidR="00184DD1" w:rsidRDefault="00184DD1">
      <w:pPr>
        <w:numPr>
          <w:ilvl w:val="0"/>
          <w:numId w:val="19"/>
        </w:numPr>
        <w:rPr>
          <w:sz w:val="16"/>
          <w:szCs w:val="16"/>
        </w:rPr>
      </w:pPr>
    </w:p>
    <w:p w:rsidR="00E97402" w:rsidRDefault="00E97402">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rsidR="00E97402" w:rsidRDefault="00E97402">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rsidR="00E97402" w:rsidRDefault="00E97402">
      <w:pPr>
        <w:numPr>
          <w:ilvl w:val="0"/>
          <w:numId w:val="19"/>
        </w:numPr>
        <w:rPr>
          <w:sz w:val="16"/>
          <w:szCs w:val="16"/>
        </w:rPr>
      </w:pPr>
      <w:r>
        <w:rPr>
          <w:sz w:val="16"/>
          <w:szCs w:val="16"/>
        </w:rPr>
        <w:t xml:space="preserve">H. Poor, </w:t>
      </w:r>
      <w:r>
        <w:rPr>
          <w:i/>
          <w:iCs/>
          <w:sz w:val="16"/>
          <w:szCs w:val="16"/>
        </w:rPr>
        <w:t>An Introduction to Signal Detection and Estimation</w:t>
      </w:r>
      <w:r>
        <w:rPr>
          <w:sz w:val="16"/>
          <w:szCs w:val="16"/>
        </w:rPr>
        <w:t>.   New York: Springer-Verlag, 1985, ch. 4.</w:t>
      </w:r>
    </w:p>
    <w:p w:rsidR="00E97402" w:rsidRDefault="00E97402">
      <w:pPr>
        <w:pStyle w:val="References"/>
        <w:numPr>
          <w:ilvl w:val="0"/>
          <w:numId w:val="19"/>
        </w:numPr>
      </w:pPr>
      <w:r>
        <w:t>B. Smith, “An approach to graphs of linear forms (Unpublished work style),” unpublished.</w:t>
      </w:r>
    </w:p>
    <w:p w:rsidR="00E97402" w:rsidRDefault="00E97402">
      <w:pPr>
        <w:numPr>
          <w:ilvl w:val="0"/>
          <w:numId w:val="19"/>
        </w:numPr>
        <w:rPr>
          <w:sz w:val="16"/>
          <w:szCs w:val="16"/>
        </w:rPr>
      </w:pPr>
      <w:r>
        <w:rPr>
          <w:sz w:val="16"/>
          <w:szCs w:val="16"/>
        </w:rPr>
        <w:t xml:space="preserve">E. H. Miller, “A note on reflector arrays (Periodical style—Accepted for publication),” </w:t>
      </w:r>
      <w:r>
        <w:rPr>
          <w:i/>
          <w:iCs/>
          <w:sz w:val="16"/>
          <w:szCs w:val="16"/>
        </w:rPr>
        <w:t>IEEE Trans. Antennas Propagat.</w:t>
      </w:r>
      <w:r>
        <w:rPr>
          <w:sz w:val="16"/>
          <w:szCs w:val="16"/>
        </w:rPr>
        <w:t>, to be published.</w:t>
      </w:r>
    </w:p>
    <w:p w:rsidR="00E97402" w:rsidRDefault="00E97402">
      <w:pPr>
        <w:numPr>
          <w:ilvl w:val="0"/>
          <w:numId w:val="19"/>
        </w:numPr>
        <w:rPr>
          <w:sz w:val="16"/>
          <w:szCs w:val="16"/>
        </w:rPr>
      </w:pPr>
      <w:r>
        <w:rPr>
          <w:sz w:val="16"/>
          <w:szCs w:val="16"/>
        </w:rPr>
        <w:t xml:space="preserve">J. Wang, “Fundamentals of erbium-doped fiber amplifiers arrays (Periodical style—Submitted for publication),” </w:t>
      </w:r>
      <w:r w:rsidR="00E50DF6">
        <w:rPr>
          <w:i/>
          <w:iCs/>
          <w:sz w:val="16"/>
          <w:szCs w:val="16"/>
        </w:rPr>
        <w:t xml:space="preserve">IEEE J. Quantum </w:t>
      </w:r>
      <w:r>
        <w:rPr>
          <w:i/>
          <w:iCs/>
          <w:sz w:val="16"/>
          <w:szCs w:val="16"/>
        </w:rPr>
        <w:t>Electron.</w:t>
      </w:r>
      <w:r>
        <w:rPr>
          <w:sz w:val="16"/>
          <w:szCs w:val="16"/>
        </w:rPr>
        <w:t>, submitted for publication.</w:t>
      </w:r>
    </w:p>
    <w:p w:rsidR="00E97402" w:rsidRDefault="00E97402">
      <w:pPr>
        <w:pStyle w:val="References"/>
        <w:numPr>
          <w:ilvl w:val="0"/>
          <w:numId w:val="19"/>
        </w:numPr>
      </w:pPr>
      <w:r>
        <w:t>C. J. Kaufman, Rocky Mountain Research Lab., Boulder, CO, private communication, May 1995.</w:t>
      </w:r>
    </w:p>
    <w:p w:rsidR="00E97402" w:rsidRDefault="00E97402">
      <w:pPr>
        <w:pStyle w:val="References"/>
        <w:numPr>
          <w:ilvl w:val="0"/>
          <w:numId w:val="19"/>
        </w:numPr>
      </w:pPr>
      <w:r>
        <w:t xml:space="preserve">Y. Yorozu, M. Hirano, K. Oka, and Y. Tagawa, “Electron spectroscopy studies on magneto-optical media and plastic substrate interfaces (Translation Journals style),” </w:t>
      </w:r>
      <w:r>
        <w:rPr>
          <w:i/>
          <w:iCs/>
        </w:rPr>
        <w:t>IEEE Transl. J. Magn.Jpn.</w:t>
      </w:r>
      <w:r>
        <w:t>, vol. 2, Aug. 1987, pp. 740–741 [</w:t>
      </w:r>
      <w:r>
        <w:rPr>
          <w:i/>
          <w:iCs/>
        </w:rPr>
        <w:t>Dig. 9</w:t>
      </w:r>
      <w:r>
        <w:rPr>
          <w:i/>
          <w:iCs/>
          <w:vertAlign w:val="superscript"/>
        </w:rPr>
        <w:t>th</w:t>
      </w:r>
      <w:r>
        <w:rPr>
          <w:i/>
          <w:iCs/>
        </w:rPr>
        <w:t xml:space="preserve"> Annu. Conf. Magnetics</w:t>
      </w:r>
      <w:r>
        <w:t xml:space="preserve"> Japan, 1982, p. 301].</w:t>
      </w:r>
    </w:p>
    <w:p w:rsidR="00E97402" w:rsidRDefault="00E97402">
      <w:pPr>
        <w:pStyle w:val="References"/>
        <w:numPr>
          <w:ilvl w:val="0"/>
          <w:numId w:val="19"/>
        </w:numPr>
      </w:pPr>
      <w:r>
        <w:t xml:space="preserve">M. Young, </w:t>
      </w:r>
      <w:r>
        <w:rPr>
          <w:i/>
          <w:iCs/>
        </w:rPr>
        <w:t>The Techincal Writers Handbook.</w:t>
      </w:r>
      <w:r>
        <w:t xml:space="preserve">  Mill Valley, CA: University Science, 1989.</w:t>
      </w:r>
    </w:p>
    <w:p w:rsidR="00E97402" w:rsidRDefault="00E97402">
      <w:pPr>
        <w:numPr>
          <w:ilvl w:val="0"/>
          <w:numId w:val="19"/>
        </w:numPr>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rsidR="00E97402" w:rsidRDefault="00E97402">
      <w:pPr>
        <w:numPr>
          <w:ilvl w:val="0"/>
          <w:numId w:val="19"/>
        </w:numPr>
        <w:rPr>
          <w:sz w:val="16"/>
          <w:szCs w:val="16"/>
        </w:rPr>
      </w:pPr>
      <w:r>
        <w:rPr>
          <w:sz w:val="16"/>
          <w:szCs w:val="16"/>
        </w:rPr>
        <w:tab/>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 1993.</w:t>
      </w:r>
    </w:p>
    <w:p w:rsidR="00E97402" w:rsidRDefault="00E97402">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rsidR="00E97402" w:rsidRDefault="00E97402">
      <w:pPr>
        <w:numPr>
          <w:ilvl w:val="0"/>
          <w:numId w:val="19"/>
        </w:numPr>
        <w:rPr>
          <w:sz w:val="16"/>
          <w:szCs w:val="16"/>
        </w:rPr>
      </w:pPr>
      <w:r>
        <w:rPr>
          <w:sz w:val="16"/>
          <w:szCs w:val="16"/>
        </w:rPr>
        <w:t xml:space="preserve">S. P. Bingulac, “On the compatibility of adaptive controllers (Published Conference Proceedings style),” in </w:t>
      </w:r>
      <w:r>
        <w:rPr>
          <w:i/>
          <w:iCs/>
          <w:sz w:val="16"/>
          <w:szCs w:val="16"/>
        </w:rPr>
        <w:t>Proc. 4th Annu. Allerton Conf. Circuits and Systems Theory</w:t>
      </w:r>
      <w:r>
        <w:rPr>
          <w:sz w:val="16"/>
          <w:szCs w:val="16"/>
        </w:rPr>
        <w:t>, New York, 1994, pp. 8–16.</w:t>
      </w:r>
    </w:p>
    <w:p w:rsidR="00E97402" w:rsidRDefault="00E97402">
      <w:pPr>
        <w:numPr>
          <w:ilvl w:val="0"/>
          <w:numId w:val="19"/>
        </w:numPr>
        <w:rPr>
          <w:sz w:val="16"/>
          <w:szCs w:val="16"/>
        </w:rPr>
      </w:pPr>
      <w:r>
        <w:rPr>
          <w:sz w:val="16"/>
          <w:szCs w:val="16"/>
        </w:rPr>
        <w:t xml:space="preserve">G. R. Faulhaber, “Design of service systems with priority reservation,” in </w:t>
      </w:r>
      <w:r>
        <w:rPr>
          <w:i/>
          <w:iCs/>
          <w:sz w:val="16"/>
          <w:szCs w:val="16"/>
        </w:rPr>
        <w:t>Conf. Rec. 1995 IEEE Int. Conf. Communications,</w:t>
      </w:r>
      <w:r>
        <w:rPr>
          <w:sz w:val="16"/>
          <w:szCs w:val="16"/>
        </w:rPr>
        <w:t xml:space="preserve"> pp. 3–8.</w:t>
      </w:r>
    </w:p>
    <w:p w:rsidR="00E97402" w:rsidRDefault="00E97402">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rsidR="00E97402" w:rsidRDefault="00E97402">
      <w:pPr>
        <w:numPr>
          <w:ilvl w:val="0"/>
          <w:numId w:val="19"/>
        </w:numPr>
      </w:pPr>
      <w:r>
        <w:rPr>
          <w:sz w:val="16"/>
          <w:szCs w:val="16"/>
        </w:rPr>
        <w:t>G. W. Juette and L. E. Zeffanella, “Radio noise currents n short sections on bundle conductors (Presented Conference Paper style),” presented at the IEEE Summer power Meeting, Dallas, TX, Jun. 22–27, 1990, Paper 90 SM 690-0 PWRS.</w:t>
      </w:r>
    </w:p>
    <w:p w:rsidR="00E97402" w:rsidRDefault="00E97402">
      <w:pPr>
        <w:pStyle w:val="References"/>
        <w:numPr>
          <w:ilvl w:val="0"/>
          <w:numId w:val="19"/>
        </w:numPr>
      </w:pPr>
      <w:r>
        <w:t>J. G. Kreifeldt, “An analysis of surface-detected EMG as an amplitude-modulated noise,” presented at the 1989 Int. Conf. Medicine and Biological Engineering, Chicago, IL.</w:t>
      </w:r>
    </w:p>
    <w:p w:rsidR="00E97402" w:rsidRDefault="00E97402">
      <w:pPr>
        <w:pStyle w:val="References"/>
        <w:numPr>
          <w:ilvl w:val="0"/>
          <w:numId w:val="19"/>
        </w:numPr>
      </w:pPr>
      <w:r>
        <w:t xml:space="preserve">J. Williams, “Narrow-band analyzer (Thesis or Dissertation style),” Ph.D. dissertation, Dept. Elect. Eng., Harvard Univ., Cambridge, MA, 1993. </w:t>
      </w:r>
    </w:p>
    <w:p w:rsidR="00E97402" w:rsidRDefault="00E97402">
      <w:pPr>
        <w:pStyle w:val="References"/>
        <w:numPr>
          <w:ilvl w:val="0"/>
          <w:numId w:val="19"/>
        </w:numPr>
      </w:pPr>
      <w:r>
        <w:t>N. Kawasaki, “Parametric study of thermal and chemical nonequilibrium nozzle flow,” M.S. thesis, Dept. Electron. Eng., Osaka Univ., Osaka, Japan, 1993.</w:t>
      </w:r>
    </w:p>
    <w:p w:rsidR="00E97402" w:rsidRDefault="00E97402">
      <w:pPr>
        <w:pStyle w:val="References"/>
        <w:numPr>
          <w:ilvl w:val="0"/>
          <w:numId w:val="19"/>
        </w:numPr>
      </w:pPr>
      <w:r>
        <w:t xml:space="preserve">J. P. Wilkinson, “Nonlinear resonant circuit devices (Patent style),” U.S. Patent 3 624 12, July 16, 1990. </w:t>
      </w:r>
    </w:p>
    <w:p w:rsidR="00E97402" w:rsidRDefault="00E97402">
      <w:pPr>
        <w:pStyle w:val="References"/>
        <w:numPr>
          <w:ilvl w:val="0"/>
          <w:numId w:val="19"/>
        </w:numPr>
      </w:pPr>
      <w:r>
        <w:rPr>
          <w:i/>
          <w:iCs/>
        </w:rPr>
        <w:t xml:space="preserve">IEEE Criteria for Class IE Electric Systems </w:t>
      </w:r>
      <w:r>
        <w:t>(Standards style)</w:t>
      </w:r>
      <w:r>
        <w:rPr>
          <w:i/>
          <w:iCs/>
        </w:rPr>
        <w:t>,</w:t>
      </w:r>
      <w:r>
        <w:t xml:space="preserve"> IEEE Standard 308, 1969.</w:t>
      </w:r>
    </w:p>
    <w:p w:rsidR="00E97402" w:rsidRDefault="00E97402">
      <w:pPr>
        <w:pStyle w:val="References"/>
        <w:numPr>
          <w:ilvl w:val="0"/>
          <w:numId w:val="19"/>
        </w:numPr>
      </w:pPr>
      <w:r>
        <w:rPr>
          <w:i/>
          <w:iCs/>
        </w:rPr>
        <w:t>Letter Symbols for Quantities</w:t>
      </w:r>
      <w:r>
        <w:t>, ANSI Standard Y10.5-1968.</w:t>
      </w:r>
    </w:p>
    <w:p w:rsidR="00E97402" w:rsidRDefault="00E97402">
      <w:pPr>
        <w:pStyle w:val="References"/>
        <w:numPr>
          <w:ilvl w:val="0"/>
          <w:numId w:val="19"/>
        </w:numPr>
      </w:pPr>
      <w:r>
        <w:t>R. E. Haskell and C. T. Case, “Transient signal propagation in lossless isotropic plasmas (Report style),” USAF Cambridge Res. Lab., Cambridge, MA Rep. ARCRL-66-234 (II), 1994, vol. 2.</w:t>
      </w:r>
    </w:p>
    <w:p w:rsidR="00E97402" w:rsidRDefault="00E97402">
      <w:pPr>
        <w:pStyle w:val="References"/>
        <w:numPr>
          <w:ilvl w:val="0"/>
          <w:numId w:val="19"/>
        </w:numPr>
      </w:pPr>
      <w:r>
        <w:lastRenderedPageBreak/>
        <w:t>E. E. Reber, R. L. Michell, and C. J. Carter, “Oxygen absorption in the Earth’s atmosphere,” Aerospace Corp., Los Angeles, CA, Tech. Rep. TR-0200 (420-46)-3, Nov. 1988.</w:t>
      </w:r>
    </w:p>
    <w:p w:rsidR="00E97402" w:rsidRDefault="00E97402">
      <w:pPr>
        <w:pStyle w:val="References"/>
        <w:numPr>
          <w:ilvl w:val="0"/>
          <w:numId w:val="19"/>
        </w:numPr>
      </w:pPr>
      <w:r>
        <w:t xml:space="preserve">(Handbook style) </w:t>
      </w:r>
      <w:r>
        <w:rPr>
          <w:i/>
          <w:iCs/>
        </w:rPr>
        <w:t>Transmission Systems for Communications,</w:t>
      </w:r>
      <w:r>
        <w:t xml:space="preserve"> 3rd ed., Western Electric Co., Winston-Salem, NC, 1985, pp. 44–60.</w:t>
      </w:r>
    </w:p>
    <w:p w:rsidR="00E97402" w:rsidRDefault="00E97402">
      <w:pPr>
        <w:pStyle w:val="References"/>
        <w:numPr>
          <w:ilvl w:val="0"/>
          <w:numId w:val="19"/>
        </w:numPr>
      </w:pPr>
      <w:r>
        <w:tab/>
      </w:r>
      <w:r>
        <w:rPr>
          <w:i/>
          <w:iCs/>
        </w:rPr>
        <w:t>Motorola Semiconductor Data Manual,</w:t>
      </w:r>
      <w:r>
        <w:t xml:space="preserve"> Motorola Semiconductor Products Inc., Phoenix, AZ, 1989.</w:t>
      </w:r>
    </w:p>
    <w:p w:rsidR="00E97402" w:rsidRDefault="00E97402">
      <w:pPr>
        <w:pStyle w:val="References"/>
        <w:numPr>
          <w:ilvl w:val="0"/>
          <w:numId w:val="19"/>
        </w:numPr>
      </w:pPr>
      <w:r>
        <w:t xml:space="preserve">(Basic Book/Monograph Online Sources) J. K. Author. (year, month, day). </w:t>
      </w:r>
      <w:r>
        <w:rPr>
          <w:i/>
          <w:iCs/>
        </w:rPr>
        <w:t>Title</w:t>
      </w:r>
      <w:r>
        <w:t xml:space="preserve"> (edition) [Type of medium]. Volume (issue).</w:t>
      </w:r>
      <w:r>
        <w:tab/>
        <w:t xml:space="preserve"> Available: </w:t>
      </w:r>
      <w:hyperlink r:id="rId17" w:history="1">
        <w:r>
          <w:rPr>
            <w:rStyle w:val="Hyperlink"/>
          </w:rPr>
          <w:t>http://www.(URL</w:t>
        </w:r>
      </w:hyperlink>
      <w:r>
        <w:t>)</w:t>
      </w:r>
    </w:p>
    <w:p w:rsidR="00E97402" w:rsidRDefault="00E97402">
      <w:pPr>
        <w:pStyle w:val="References"/>
        <w:numPr>
          <w:ilvl w:val="0"/>
          <w:numId w:val="19"/>
        </w:numPr>
      </w:pPr>
      <w:r>
        <w:t xml:space="preserve">J. Jones. (1991, May 10). Networks (2nd ed.) [Online]. Available: </w:t>
      </w:r>
      <w:hyperlink r:id="rId18" w:history="1">
        <w:r>
          <w:rPr>
            <w:rStyle w:val="Hyperlink"/>
          </w:rPr>
          <w:t>http://www.atm.com</w:t>
        </w:r>
      </w:hyperlink>
    </w:p>
    <w:p w:rsidR="00E97402" w:rsidRDefault="00E97402">
      <w:pPr>
        <w:pStyle w:val="References"/>
        <w:numPr>
          <w:ilvl w:val="0"/>
          <w:numId w:val="19"/>
        </w:numPr>
      </w:pPr>
      <w:r>
        <w:t xml:space="preserve">(Journal Online Sources style) K. Author. (year, month). Title. </w:t>
      </w:r>
      <w:r>
        <w:rPr>
          <w:i/>
          <w:iCs/>
        </w:rPr>
        <w:t>Journal</w:t>
      </w:r>
      <w:r>
        <w:t xml:space="preserve"> [Type of medium]. Volume(issue), paging if given.</w:t>
      </w:r>
      <w:r>
        <w:tab/>
        <w:t xml:space="preserve">  Available: </w:t>
      </w:r>
      <w:hyperlink r:id="rId19" w:history="1">
        <w:r>
          <w:rPr>
            <w:rStyle w:val="Hyperlink"/>
          </w:rPr>
          <w:t>http://www.(URL</w:t>
        </w:r>
      </w:hyperlink>
      <w:r>
        <w:t>)</w:t>
      </w:r>
    </w:p>
    <w:p w:rsidR="00E97402" w:rsidRDefault="00E97402">
      <w:pPr>
        <w:pStyle w:val="References"/>
        <w:numPr>
          <w:ilvl w:val="0"/>
          <w:numId w:val="19"/>
        </w:numPr>
      </w:pPr>
      <w:r>
        <w:t xml:space="preserve">R. J. Vidmar. (1992, August). On the use of atmospheric plasmas as electromagnetic reflectors. </w:t>
      </w:r>
      <w:r>
        <w:rPr>
          <w:i/>
          <w:iCs/>
        </w:rPr>
        <w:t>IEEE Trans. Plasma Sci.</w:t>
      </w:r>
      <w:r>
        <w:t xml:space="preserve"> [Online]. </w:t>
      </w:r>
      <w:r>
        <w:rPr>
          <w:i/>
          <w:iCs/>
        </w:rPr>
        <w:t>21(3).</w:t>
      </w:r>
      <w:r>
        <w:t xml:space="preserve"> pp. 876–880.   Available: http://www.halcyon.com/pub/journals/21ps03-vidmar</w:t>
      </w:r>
    </w:p>
    <w:p w:rsidR="00E97402" w:rsidRDefault="00E97402">
      <w:pPr>
        <w:pStyle w:val="FigureCaption"/>
        <w:rPr>
          <w:b/>
          <w:bCs/>
        </w:rPr>
      </w:pPr>
    </w:p>
    <w:p w:rsidR="00E97402" w:rsidRDefault="00E97402">
      <w:pPr>
        <w:pStyle w:val="FigureCaption"/>
        <w:rPr>
          <w:b/>
          <w:bCs/>
        </w:rPr>
      </w:pPr>
    </w:p>
    <w:p w:rsidR="00E97402" w:rsidRDefault="00E97402">
      <w:pPr>
        <w:pStyle w:val="FigureCaption"/>
        <w:rPr>
          <w:b/>
          <w:bCs/>
        </w:rPr>
      </w:pPr>
    </w:p>
    <w:p w:rsidR="00E97402" w:rsidRDefault="00E97402">
      <w:pPr>
        <w:pStyle w:val="FigureCaption"/>
        <w:rPr>
          <w:b/>
          <w:bCs/>
        </w:rPr>
      </w:pPr>
    </w:p>
    <w:p w:rsidR="00E97402" w:rsidRDefault="00E97402">
      <w:pPr>
        <w:pStyle w:val="FigureCaption"/>
        <w:rPr>
          <w:b/>
          <w:bCs/>
        </w:rPr>
      </w:pPr>
    </w:p>
    <w:p w:rsidR="00E97402" w:rsidRDefault="00E97402">
      <w:pPr>
        <w:pStyle w:val="FigureCaption"/>
      </w:pPr>
      <w:r>
        <w:rPr>
          <w:b/>
          <w:bCs/>
        </w:rPr>
        <w:t>First A. Author</w:t>
      </w:r>
      <w:r>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and country, and year degree was earned. The author’s major field of study should be lower-cased.</w:t>
      </w:r>
    </w:p>
    <w:p w:rsidR="00E97402" w:rsidRDefault="00E97402">
      <w:pPr>
        <w:pStyle w:val="FigureCaption"/>
      </w:pPr>
      <w:r>
        <w:tab/>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rsidR="00E97402" w:rsidRDefault="00E97402">
      <w:pPr>
        <w:pStyle w:val="FigureCaption"/>
      </w:pPr>
      <w: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sectPr w:rsidR="00E97402">
      <w:headerReference w:type="default" r:id="rId2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48A" w:rsidRDefault="0066148A">
      <w:r>
        <w:separator/>
      </w:r>
    </w:p>
  </w:endnote>
  <w:endnote w:type="continuationSeparator" w:id="0">
    <w:p w:rsidR="0066148A" w:rsidRDefault="00661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Baskerville">
    <w:panose1 w:val="02020502070401020303"/>
    <w:charset w:val="00"/>
    <w:family w:val="auto"/>
    <w:pitch w:val="variable"/>
    <w:sig w:usb0="80000063"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48A" w:rsidRDefault="0066148A"/>
  </w:footnote>
  <w:footnote w:type="continuationSeparator" w:id="0">
    <w:p w:rsidR="0066148A" w:rsidRDefault="0066148A">
      <w:r>
        <w:continuationSeparator/>
      </w:r>
    </w:p>
  </w:footnote>
  <w:footnote w:id="1">
    <w:p w:rsidR="0066148A" w:rsidRDefault="0066148A">
      <w:pPr>
        <w:pStyle w:val="FootnoteText"/>
      </w:pPr>
      <w:r>
        <w:t xml:space="preserve">Manuscript received July 26, 2011. This work was a requirement for graduation from ENG 7854 – Industrial Machine Vision. </w:t>
      </w:r>
    </w:p>
    <w:p w:rsidR="0066148A" w:rsidRDefault="0066148A">
      <w:pPr>
        <w:pStyle w:val="FootnoteText"/>
      </w:pPr>
      <w:r>
        <w:t xml:space="preserve">M. P. Noseworthy is an undergraduate student with the faculty of Engineering and Applied Science at Memorial University of Newfoundland, St. John’s, Newfoundland and Labrador, Canada (michael.noseworthy@mun.ca) </w:t>
      </w:r>
    </w:p>
    <w:p w:rsidR="0066148A" w:rsidRDefault="0066148A" w:rsidP="005320A5">
      <w:pPr>
        <w:pStyle w:val="FootnoteText"/>
      </w:pPr>
      <w:r>
        <w:t>M. C. Chaulk is an undergraduate student with the faculty of Engineering and Applied Science at Memorial University of Newfoundland, St. John’s, Newfoundland and Labrador, Canada (n74mcc@mun.ca)</w:t>
      </w:r>
    </w:p>
  </w:footnote>
  <w:footnote w:id="2">
    <w:p w:rsidR="0066148A" w:rsidRDefault="0066148A">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48A" w:rsidRDefault="0066148A">
    <w:pPr>
      <w:framePr w:wrap="auto" w:vAnchor="text" w:hAnchor="margin" w:xAlign="right" w:y="1"/>
    </w:pPr>
    <w:r>
      <w:fldChar w:fldCharType="begin"/>
    </w:r>
    <w:r>
      <w:instrText xml:space="preserve">PAGE  </w:instrText>
    </w:r>
    <w:r>
      <w:fldChar w:fldCharType="separate"/>
    </w:r>
    <w:r w:rsidR="00E64FEF">
      <w:rPr>
        <w:noProof/>
      </w:rPr>
      <w:t>2</w:t>
    </w:r>
    <w:r>
      <w:fldChar w:fldCharType="end"/>
    </w:r>
  </w:p>
  <w:p w:rsidR="0066148A" w:rsidRDefault="0066148A">
    <w:pPr>
      <w:ind w:right="360"/>
    </w:pPr>
  </w:p>
  <w:p w:rsidR="0066148A" w:rsidRDefault="0066148A">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D5EBE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nsid w:val="55630736"/>
    <w:multiLevelType w:val="singleLevel"/>
    <w:tmpl w:val="0BEC9FB0"/>
    <w:lvl w:ilvl="0">
      <w:start w:val="1"/>
      <w:numFmt w:val="none"/>
      <w:lvlText w:val=""/>
      <w:legacy w:legacy="1" w:legacySpace="0" w:legacyIndent="0"/>
      <w:lvlJc w:val="left"/>
      <w:pPr>
        <w:ind w:left="288"/>
      </w:pPr>
    </w:lvl>
  </w:abstractNum>
  <w:abstractNum w:abstractNumId="11">
    <w:nsid w:val="6DC3293B"/>
    <w:multiLevelType w:val="singleLevel"/>
    <w:tmpl w:val="3A8EC28E"/>
    <w:lvl w:ilvl="0">
      <w:start w:val="1"/>
      <w:numFmt w:val="decimal"/>
      <w:lvlText w:val="[%1]"/>
      <w:lvlJc w:val="left"/>
      <w:pPr>
        <w:tabs>
          <w:tab w:val="num" w:pos="360"/>
        </w:tabs>
        <w:ind w:left="360" w:hanging="360"/>
      </w:pPr>
    </w:lvl>
  </w:abstractNum>
  <w:abstractNum w:abstractNumId="12">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0"/>
  </w:num>
  <w:num w:numId="15">
    <w:abstractNumId w:val="9"/>
  </w:num>
  <w:num w:numId="16">
    <w:abstractNumId w:val="12"/>
  </w:num>
  <w:num w:numId="17">
    <w:abstractNumId w:val="4"/>
  </w:num>
  <w:num w:numId="18">
    <w:abstractNumId w:val="3"/>
  </w:num>
  <w:num w:numId="19">
    <w:abstractNumId w:val="11"/>
  </w:num>
  <w:num w:numId="20">
    <w:abstractNumId w:val="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90FD2"/>
    <w:rsid w:val="00116C7B"/>
    <w:rsid w:val="001230CD"/>
    <w:rsid w:val="00144E72"/>
    <w:rsid w:val="00184DD1"/>
    <w:rsid w:val="00186D60"/>
    <w:rsid w:val="00186F0B"/>
    <w:rsid w:val="002434A1"/>
    <w:rsid w:val="00251D0C"/>
    <w:rsid w:val="002A2E5C"/>
    <w:rsid w:val="00360269"/>
    <w:rsid w:val="003C0A95"/>
    <w:rsid w:val="003D1FB7"/>
    <w:rsid w:val="0043144F"/>
    <w:rsid w:val="00431BFA"/>
    <w:rsid w:val="004631BC"/>
    <w:rsid w:val="004C1E16"/>
    <w:rsid w:val="004E2CF2"/>
    <w:rsid w:val="004F7267"/>
    <w:rsid w:val="00527987"/>
    <w:rsid w:val="005320A5"/>
    <w:rsid w:val="005A2A15"/>
    <w:rsid w:val="005F4776"/>
    <w:rsid w:val="00625E96"/>
    <w:rsid w:val="0066148A"/>
    <w:rsid w:val="006825B8"/>
    <w:rsid w:val="007C4336"/>
    <w:rsid w:val="0083648F"/>
    <w:rsid w:val="0087792E"/>
    <w:rsid w:val="008956D2"/>
    <w:rsid w:val="008F42DF"/>
    <w:rsid w:val="0097318D"/>
    <w:rsid w:val="00985DA5"/>
    <w:rsid w:val="009920E3"/>
    <w:rsid w:val="00A50445"/>
    <w:rsid w:val="00A91E49"/>
    <w:rsid w:val="00A966C8"/>
    <w:rsid w:val="00BF4499"/>
    <w:rsid w:val="00C1108C"/>
    <w:rsid w:val="00C70E72"/>
    <w:rsid w:val="00CB4B8D"/>
    <w:rsid w:val="00D56935"/>
    <w:rsid w:val="00D758C6"/>
    <w:rsid w:val="00DF2DDE"/>
    <w:rsid w:val="00E50DF6"/>
    <w:rsid w:val="00E64FEF"/>
    <w:rsid w:val="00E97402"/>
    <w:rsid w:val="00F50A18"/>
    <w:rsid w:val="00F53E6F"/>
    <w:rsid w:val="00F652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FootnoteTextChar">
    <w:name w:val="Footnote Text Char"/>
    <w:link w:val="FootnoteText"/>
    <w:semiHidden/>
    <w:rsid w:val="00C1108C"/>
    <w:rPr>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FootnoteTextChar">
    <w:name w:val="Footnote Text Char"/>
    <w:link w:val="FootnoteText"/>
    <w:semiHidden/>
    <w:rsid w:val="00C1108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emf"/><Relationship Id="rId12" Type="http://schemas.openxmlformats.org/officeDocument/2006/relationships/oleObject" Target="embeddings/Microsoft_Equation1.bin"/><Relationship Id="rId13" Type="http://schemas.openxmlformats.org/officeDocument/2006/relationships/image" Target="media/image5.emf"/><Relationship Id="rId14" Type="http://schemas.openxmlformats.org/officeDocument/2006/relationships/oleObject" Target="embeddings/Microsoft_Equation2.bin"/><Relationship Id="rId15" Type="http://schemas.openxmlformats.org/officeDocument/2006/relationships/hyperlink" Target="http://www.ieee.org/web/publications/authors/transjnl/index.html" TargetMode="External"/><Relationship Id="rId16" Type="http://schemas.openxmlformats.org/officeDocument/2006/relationships/hyperlink" Target="http://www.cs.toronto.edu/~smalik/downloads/2503_project_report.pdf" TargetMode="External"/><Relationship Id="rId17" Type="http://schemas.openxmlformats.org/officeDocument/2006/relationships/hyperlink" Target="http://www.(URL" TargetMode="External"/><Relationship Id="rId18" Type="http://schemas.openxmlformats.org/officeDocument/2006/relationships/hyperlink" Target="http://www.atm.com" TargetMode="External"/><Relationship Id="rId19" Type="http://schemas.openxmlformats.org/officeDocument/2006/relationships/hyperlink" Target="http://www.(UR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3740</Words>
  <Characters>21322</Characters>
  <Application>Microsoft Macintosh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25012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Mike Noseworthy</dc:creator>
  <cp:keywords/>
  <dc:description/>
  <cp:lastModifiedBy>Mike Noseworthy</cp:lastModifiedBy>
  <cp:revision>2</cp:revision>
  <cp:lastPrinted>2007-05-08T11:18:00Z</cp:lastPrinted>
  <dcterms:created xsi:type="dcterms:W3CDTF">2011-07-25T01:24:00Z</dcterms:created>
  <dcterms:modified xsi:type="dcterms:W3CDTF">2011-07-25T01:24:00Z</dcterms:modified>
</cp:coreProperties>
</file>